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91686" w14:textId="77777777" w:rsidR="00FA042F" w:rsidRDefault="00CF3329">
      <w:pPr>
        <w:pStyle w:val="FirstParagraph"/>
      </w:pPr>
      <w:r>
        <w:rPr>
          <w:i/>
        </w:rPr>
        <w:t>Robbie Richards</w:t>
      </w:r>
    </w:p>
    <w:p w14:paraId="0041B29A" w14:textId="77777777" w:rsidR="00FA042F" w:rsidRDefault="00CF3329">
      <w:pPr>
        <w:pStyle w:val="Heading1"/>
      </w:pPr>
      <w:bookmarkStart w:id="0" w:name="assignment-1-introduction-and-significan"/>
      <w:bookmarkEnd w:id="0"/>
      <w:r>
        <w:t>Assignment 1: Introduction and Significance</w:t>
      </w:r>
    </w:p>
    <w:p w14:paraId="736D7FF5" w14:textId="77777777" w:rsidR="00FA042F" w:rsidRDefault="00CF3329">
      <w:pPr>
        <w:pStyle w:val="FirstParagraph"/>
      </w:pPr>
      <w:r>
        <w:t>In an ideal representative democracy, the wishes of the people are translated directly into public policy, with each citizen receiving equal consideration in the representational function. This occurs through the actions of representatives, who are elected ostensibly to do what voters would do if asked to make the decision directly. When judging the representativeness of a government, scholars, pundits, and citizens alike often think in these terms, though with varying degrees of sophistication. However, this idealized picture often does not comport with reality. Public opinion and public policy regularly diverge, often significantly, even in societies that are zealously committed to democratic ideals.</w:t>
      </w:r>
    </w:p>
    <w:p w14:paraId="4AD2CBD0" w14:textId="77777777" w:rsidR="00FA042F" w:rsidRDefault="00CF3329">
      <w:pPr>
        <w:pStyle w:val="FigurewithCaption"/>
      </w:pPr>
      <w:r>
        <w:rPr>
          <w:noProof/>
          <w:lang w:val="en-GB" w:eastAsia="en-GB"/>
        </w:rPr>
        <w:drawing>
          <wp:inline distT="0" distB="0" distL="0" distR="0" wp14:anchorId="3A791594" wp14:editId="523D9306">
            <wp:extent cx="5334000" cy="3885398"/>
            <wp:effectExtent l="0" t="0" r="0" b="0"/>
            <wp:docPr id="1" name="Picture" descr="Figure 1: ACA Public Approval Since Passage"/>
            <wp:cNvGraphicFramePr/>
            <a:graphic xmlns:a="http://schemas.openxmlformats.org/drawingml/2006/main">
              <a:graphicData uri="http://schemas.openxmlformats.org/drawingml/2006/picture">
                <pic:pic xmlns:pic="http://schemas.openxmlformats.org/drawingml/2006/picture">
                  <pic:nvPicPr>
                    <pic:cNvPr id="0" name="Picture" descr="C:\Users\Robbie\Documents\dissertation\Figs\fig1.png"/>
                    <pic:cNvPicPr>
                      <a:picLocks noChangeAspect="1" noChangeArrowheads="1"/>
                    </pic:cNvPicPr>
                  </pic:nvPicPr>
                  <pic:blipFill>
                    <a:blip r:embed="rId7"/>
                    <a:stretch>
                      <a:fillRect/>
                    </a:stretch>
                  </pic:blipFill>
                  <pic:spPr bwMode="auto">
                    <a:xfrm>
                      <a:off x="0" y="0"/>
                      <a:ext cx="5334000" cy="3885398"/>
                    </a:xfrm>
                    <a:prstGeom prst="rect">
                      <a:avLst/>
                    </a:prstGeom>
                    <a:noFill/>
                    <a:ln w="9525">
                      <a:noFill/>
                      <a:headEnd/>
                      <a:tailEnd/>
                    </a:ln>
                  </pic:spPr>
                </pic:pic>
              </a:graphicData>
            </a:graphic>
          </wp:inline>
        </w:drawing>
      </w:r>
    </w:p>
    <w:p w14:paraId="13E1D749" w14:textId="77777777" w:rsidR="00FA042F" w:rsidRDefault="00CF3329">
      <w:pPr>
        <w:pStyle w:val="ImageCaption"/>
      </w:pPr>
      <w:r>
        <w:t>Figure 1: ACA Public Approval Since Passage</w:t>
      </w:r>
    </w:p>
    <w:p w14:paraId="5A0CD480" w14:textId="77777777" w:rsidR="008474D8" w:rsidRDefault="008474D8">
      <w:pPr>
        <w:pStyle w:val="ImageCaption"/>
      </w:pPr>
    </w:p>
    <w:p w14:paraId="39410931" w14:textId="77777777" w:rsidR="00FA042F" w:rsidRDefault="00CF3329">
      <w:pPr>
        <w:pStyle w:val="BodyText"/>
      </w:pPr>
      <w:r>
        <w:t xml:space="preserve">For example, the Patient Protection and Affordable Care Act of 2010 (ACA) was passed by a narrow, partisan majority of Congress and has proceeded through many phases of implementation, despite the reported opposition of a majority of Americans. This public disapproval was manifest in many public opinion polls at the time of passage (Blendon and Benson 2010). As shown in Figure 1, the public has remained sharply divided, though with small but persistent pluralities or majorities in opposition. On the other hand, there has </w:t>
      </w:r>
      <w:r>
        <w:lastRenderedPageBreak/>
        <w:t>often been broad-based public support for various national health reform proposals (Starr 1982, 2011), but none has ever become law, even temporarily, with the exception of Medicare in 1965 and the ACA. If America is supposedly a democratic society, why does public policy not reflect public opinion more closely?</w:t>
      </w:r>
    </w:p>
    <w:p w14:paraId="0F0A7CB6" w14:textId="77777777" w:rsidR="00FA042F" w:rsidRDefault="00CF3329">
      <w:pPr>
        <w:pStyle w:val="BodyText"/>
      </w:pPr>
      <w:r>
        <w:t xml:space="preserve">The existence of another simple normative model of the policy process highlights an important tension in American politics. This second model, adhered to by many policy experts and scientists, often implicitly, suggests that policy should reflect current scientific understanding of a problem. Policy should change in response to advances in human knowledge to deliver the "best" possible outcomes for society, based on good scientific analysis. Despite their commitment to democracy, Americans also tend to seek out elegant, unbiased solutions through formulas and innovative programs (Marmor and Oberlander 2012), and they tend to view </w:t>
      </w:r>
      <w:ins w:id="1" w:author="Sierra Smucker" w:date="2015-09-22T17:04:00Z">
        <w:r w:rsidR="00CA37C6">
          <w:t>“unbiased</w:t>
        </w:r>
      </w:ins>
      <w:ins w:id="2" w:author="Sierra Smucker" w:date="2015-09-22T17:05:00Z">
        <w:r w:rsidR="00CA37C6">
          <w:t xml:space="preserve">” </w:t>
        </w:r>
      </w:ins>
      <w:r>
        <w:t xml:space="preserve">analysis as a preferable alternative to ugly politics (Lindblom 1965). </w:t>
      </w:r>
      <w:commentRangeStart w:id="3"/>
      <w:r>
        <w:t xml:space="preserve">Thus, both the public opinion model and the expert model are intricately woven into American ideals of democratic government and representation. </w:t>
      </w:r>
      <w:commentRangeEnd w:id="3"/>
      <w:r w:rsidR="00CA37C6">
        <w:rPr>
          <w:rStyle w:val="CommentReference"/>
        </w:rPr>
        <w:commentReference w:id="3"/>
      </w:r>
      <w:commentRangeStart w:id="4"/>
      <w:r>
        <w:t>The fact that public opinion and elite opinion does not always agree (Smith 2002) makes this distinction meaningful, and sets the stage for competition between the two over policy representation.</w:t>
      </w:r>
      <w:commentRangeEnd w:id="4"/>
      <w:r w:rsidR="00CA37C6">
        <w:rPr>
          <w:rStyle w:val="CommentReference"/>
        </w:rPr>
        <w:commentReference w:id="4"/>
      </w:r>
    </w:p>
    <w:p w14:paraId="205F18C7" w14:textId="77777777" w:rsidR="00FA042F" w:rsidRDefault="00CF3329">
      <w:pPr>
        <w:pStyle w:val="BodyText"/>
      </w:pPr>
      <w:r>
        <w:t xml:space="preserve">The tension between these two ideals prevents both from being fully met. Policy does not reflect public opinion very well, but neither does it reflect state-of-the-art scientific knowledge. To be sure, experts contribute heavily to public policy, but their proposals are rarely translated directly into policy, and are often altered in ways analysts feel are harmful to the overall goals of the proposed policy (Bernier and Clavier 2011; Oliver 2006). For example, the ACA was certainly not liberal experts' first choice of health reform plan, but compromise was necessary in order to pass the bill (Oberlander 2010). Part of this general phenomenon is due to ongoing debates between experts, particularly those who take narrower views of what good policy does, but it is also a result of the tension between the ideals of </w:t>
      </w:r>
      <w:commentRangeStart w:id="5"/>
      <w:r>
        <w:t>public-driven policy and expert-driven policy</w:t>
      </w:r>
      <w:commentRangeEnd w:id="5"/>
      <w:r w:rsidR="00CA37C6">
        <w:rPr>
          <w:rStyle w:val="CommentReference"/>
        </w:rPr>
        <w:commentReference w:id="5"/>
      </w:r>
      <w:r>
        <w:t>. Some expert thinking on health policy has begun to explicitly account for the demands of the public (for example, Kornai (2009)], and a handful of public health experts are calling for more active and explicit consideration of the politics of health policy making (Bernier and Clavier 2011; Lezine and Reed 2007; Navarro 2008; Oliver 2006).</w:t>
      </w:r>
    </w:p>
    <w:p w14:paraId="7B4648C8" w14:textId="77777777" w:rsidR="00FA042F" w:rsidRDefault="00CF3329">
      <w:pPr>
        <w:pStyle w:val="BodyText"/>
      </w:pPr>
      <w:r>
        <w:t xml:space="preserve">The normative tension described above leads to an important positive question: how is resulting policy affected by these two competing ideals? In my dissertation, I seek to form the beginnings of an answer to this question by studying legislative behavior in the US at the federal and state levels. Based on my reading of relevant literature, I hypothesize that institutional factors </w:t>
      </w:r>
      <w:bookmarkStart w:id="6" w:name="_GoBack"/>
      <w:bookmarkEnd w:id="6"/>
      <w:r>
        <w:t xml:space="preserve">will mediate the effects of public opinion and of policy elites. The balance of power between those two primary actors is </w:t>
      </w:r>
      <w:commentRangeStart w:id="7"/>
      <w:r>
        <w:t xml:space="preserve">predicted </w:t>
      </w:r>
      <w:commentRangeEnd w:id="7"/>
      <w:r w:rsidR="00B51EFD">
        <w:rPr>
          <w:rStyle w:val="CommentReference"/>
        </w:rPr>
        <w:commentReference w:id="7"/>
      </w:r>
      <w:r>
        <w:t>to vary across time, issues, and institutional contexts, even within policy making bodies and individual policy makers.</w:t>
      </w:r>
    </w:p>
    <w:p w14:paraId="52630D3A" w14:textId="77777777" w:rsidR="00FA042F" w:rsidRDefault="00CF3329">
      <w:pPr>
        <w:pStyle w:val="BodyText"/>
      </w:pPr>
      <w:r>
        <w:t xml:space="preserve">Three fields of research illuminate various complexities of this topic and can help explain the processes of policy making and representation. First, studies delving into the concept of representation point to certain tensions that often </w:t>
      </w:r>
      <w:commentRangeStart w:id="8"/>
      <w:r>
        <w:t>go unacknowledged, and which complicate the representational relationship between voters and policy makers</w:t>
      </w:r>
      <w:commentRangeEnd w:id="8"/>
      <w:r w:rsidR="00B51EFD">
        <w:rPr>
          <w:rStyle w:val="CommentReference"/>
        </w:rPr>
        <w:commentReference w:id="8"/>
      </w:r>
      <w:r>
        <w:t xml:space="preserve">. </w:t>
      </w:r>
      <w:commentRangeStart w:id="9"/>
      <w:r>
        <w:t xml:space="preserve">Second, decades of public opinion studies identify many nuances in public opinion itself that have </w:t>
      </w:r>
      <w:r>
        <w:lastRenderedPageBreak/>
        <w:t>significant implications for representation and public policy.</w:t>
      </w:r>
      <w:commentRangeEnd w:id="9"/>
      <w:r w:rsidR="00B51EFD">
        <w:rPr>
          <w:rStyle w:val="CommentReference"/>
        </w:rPr>
        <w:commentReference w:id="9"/>
      </w:r>
      <w:r>
        <w:t xml:space="preserve"> </w:t>
      </w:r>
      <w:commentRangeStart w:id="10"/>
      <w:r>
        <w:t xml:space="preserve">Finally, various political science theories and studies suggest political institutions affect both the policy process and the roles of elites and the public in that process. </w:t>
      </w:r>
      <w:commentRangeEnd w:id="10"/>
      <w:r w:rsidR="00B51EFD">
        <w:rPr>
          <w:rStyle w:val="CommentReference"/>
        </w:rPr>
        <w:commentReference w:id="10"/>
      </w:r>
      <w:r>
        <w:t>I use the major theories and findings of these literatures to form the basis of my model. I also draw heavily from scholarly analysis of various high-profile attempts at major health reform in the United States, a policy area that provides a rich case study for my proposed theory.</w:t>
      </w:r>
    </w:p>
    <w:p w14:paraId="3CFF4B8D" w14:textId="77777777" w:rsidR="00FA042F" w:rsidRDefault="00CF3329">
      <w:pPr>
        <w:pStyle w:val="BodyText"/>
      </w:pPr>
      <w:r>
        <w:t xml:space="preserve">While the literatures listed above provide a good foundation for my research, the model I propose will advance our understanding of representational politics. Theories of the policy process tend to account for public opinion and/ or policy elites as merely one institution among many that affect policy. The various models of the policy process also reach different conclusions about which factors are active or important in policy making, and which represent only a constraining influence on the process. In some, public opinion is active but constrained by policy elites, while others hypothesize the opposite. Different cases are brought to bear as evidence for each theory, but this leads to narrow perspectives of particular situations and contexts. In my research, I intend to offer a more unified, generalizable view of the policy process. </w:t>
      </w:r>
      <w:commentRangeStart w:id="11"/>
      <w:r>
        <w:t>This will afford greater understanding of not only what factors are important in policy making, but also when and why we might expect the impact of certain factors to vary and the implications for policy.</w:t>
      </w:r>
      <w:commentRangeEnd w:id="11"/>
      <w:r w:rsidR="00B51EFD">
        <w:rPr>
          <w:rStyle w:val="CommentReference"/>
        </w:rPr>
        <w:commentReference w:id="11"/>
      </w:r>
    </w:p>
    <w:p w14:paraId="29024620" w14:textId="77777777" w:rsidR="00FA042F" w:rsidRDefault="00CF3329">
      <w:pPr>
        <w:pStyle w:val="Heading1"/>
      </w:pPr>
      <w:bookmarkStart w:id="12" w:name="references"/>
      <w:bookmarkEnd w:id="12"/>
      <w:r>
        <w:t>References</w:t>
      </w:r>
    </w:p>
    <w:p w14:paraId="574914A9" w14:textId="77777777" w:rsidR="00FA042F" w:rsidRDefault="00CF3329">
      <w:pPr>
        <w:pStyle w:val="Bibliography"/>
      </w:pPr>
      <w:r>
        <w:t xml:space="preserve">Bernier, Nicole F., and Carole Clavier. 2011. “Public Health Policy Research: Making the Case for a Political Science Approach.” </w:t>
      </w:r>
      <w:r>
        <w:rPr>
          <w:i/>
        </w:rPr>
        <w:t>Health Promotion International</w:t>
      </w:r>
      <w:r>
        <w:t xml:space="preserve"> 26(1): 109–16. </w:t>
      </w:r>
      <w:hyperlink r:id="rId10">
        <w:r>
          <w:rPr>
            <w:rStyle w:val="Hyperlink"/>
          </w:rPr>
          <w:t>http://heapro.oxfordjournals.org/content/26/1/109.abstract</w:t>
        </w:r>
      </w:hyperlink>
      <w:r>
        <w:t>.</w:t>
      </w:r>
    </w:p>
    <w:p w14:paraId="29AA8BD6" w14:textId="77777777" w:rsidR="00FA042F" w:rsidRDefault="00CF3329">
      <w:pPr>
        <w:pStyle w:val="Bibliography"/>
      </w:pPr>
      <w:r>
        <w:t xml:space="preserve">Blendon, Robert J., and John M. Benson. 2010. “Public Opinion at the Time of the Vote on Health Care Reform.” </w:t>
      </w:r>
      <w:r>
        <w:rPr>
          <w:i/>
        </w:rPr>
        <w:t>New England Journal of Medicine</w:t>
      </w:r>
      <w:r>
        <w:t xml:space="preserve"> 362(16): e55. </w:t>
      </w:r>
      <w:hyperlink r:id="rId11">
        <w:r>
          <w:rPr>
            <w:rStyle w:val="Hyperlink"/>
          </w:rPr>
          <w:t>http://www.nejm.org/doi/full/10.1056/NEJMp1003844</w:t>
        </w:r>
      </w:hyperlink>
      <w:r>
        <w:t>.</w:t>
      </w:r>
    </w:p>
    <w:p w14:paraId="0EC34E90" w14:textId="77777777" w:rsidR="00FA042F" w:rsidRDefault="00CF3329">
      <w:pPr>
        <w:pStyle w:val="Bibliography"/>
      </w:pPr>
      <w:r>
        <w:t xml:space="preserve">Kornai, János. 2009. “The Soft Budget Constraint Syndrome in the Hospital Sector.” </w:t>
      </w:r>
      <w:r>
        <w:rPr>
          <w:i/>
        </w:rPr>
        <w:t>International Journal of Health Care Finance and Economics</w:t>
      </w:r>
      <w:r>
        <w:t xml:space="preserve"> 9(2): 117–35. </w:t>
      </w:r>
      <w:hyperlink r:id="rId12">
        <w:r>
          <w:rPr>
            <w:rStyle w:val="Hyperlink"/>
          </w:rPr>
          <w:t>http://dx.doi.org/10.1007/s10754-009-9064-4</w:t>
        </w:r>
      </w:hyperlink>
      <w:r>
        <w:t>.</w:t>
      </w:r>
    </w:p>
    <w:p w14:paraId="75A9982A" w14:textId="77777777" w:rsidR="00FA042F" w:rsidRDefault="00CF3329">
      <w:pPr>
        <w:pStyle w:val="Bibliography"/>
      </w:pPr>
      <w:r>
        <w:t xml:space="preserve">Lezine, DeQuincy A., and Gerald A. Reed. 2007. “Political Will: A Bridge Between Public Health Knowledge and Action.” </w:t>
      </w:r>
      <w:r>
        <w:rPr>
          <w:i/>
        </w:rPr>
        <w:t>American Journal of Public Health</w:t>
      </w:r>
      <w:r>
        <w:t xml:space="preserve"> 97(11): 2010–13. </w:t>
      </w:r>
      <w:hyperlink r:id="rId13">
        <w:r>
          <w:rPr>
            <w:rStyle w:val="Hyperlink"/>
          </w:rPr>
          <w:t>http://ajph.aphapublications.org/doi/abs/10.2105/AJPH.2007.113282</w:t>
        </w:r>
      </w:hyperlink>
      <w:r>
        <w:t>.</w:t>
      </w:r>
    </w:p>
    <w:p w14:paraId="063F89C2" w14:textId="77777777" w:rsidR="00FA042F" w:rsidRDefault="00CF3329">
      <w:pPr>
        <w:pStyle w:val="Bibliography"/>
      </w:pPr>
      <w:r>
        <w:t xml:space="preserve">Lindblom, Charles E. 1965. </w:t>
      </w:r>
      <w:r>
        <w:rPr>
          <w:i/>
        </w:rPr>
        <w:t>The Policy-Making Process</w:t>
      </w:r>
      <w:r>
        <w:t>. Englewood Cliffs, NJ: Prentice-Hall.</w:t>
      </w:r>
    </w:p>
    <w:p w14:paraId="4E948CC0" w14:textId="77777777" w:rsidR="00FA042F" w:rsidRDefault="00CF3329">
      <w:pPr>
        <w:pStyle w:val="Bibliography"/>
      </w:pPr>
      <w:r>
        <w:t xml:space="preserve">Marmor, Theodore R, and Jonathan Oberlander. 2012. “From HMOs to ACOs: The Quest for the Holy Grail in US Health Policy.” </w:t>
      </w:r>
      <w:r>
        <w:rPr>
          <w:i/>
        </w:rPr>
        <w:t>Journal of general internal medicine</w:t>
      </w:r>
      <w:r>
        <w:t xml:space="preserve"> 27(9): 1215–18. </w:t>
      </w:r>
      <w:hyperlink r:id="rId14">
        <w:r>
          <w:rPr>
            <w:rStyle w:val="Hyperlink"/>
          </w:rPr>
          <w:t>http://link.springer.com/article/10.1007/s11606-012-2024-6</w:t>
        </w:r>
      </w:hyperlink>
      <w:r>
        <w:t>.</w:t>
      </w:r>
    </w:p>
    <w:p w14:paraId="33E88136" w14:textId="77777777" w:rsidR="00FA042F" w:rsidRDefault="00CF3329">
      <w:pPr>
        <w:pStyle w:val="Bibliography"/>
      </w:pPr>
      <w:r>
        <w:t xml:space="preserve">Navarro, Vincent. 2008. “Politics and Health: A Neglected Area of Research.” </w:t>
      </w:r>
      <w:r>
        <w:rPr>
          <w:i/>
        </w:rPr>
        <w:t>The European Journal of Public Health</w:t>
      </w:r>
      <w:r>
        <w:t xml:space="preserve"> 18(4): 354–55. </w:t>
      </w:r>
      <w:hyperlink r:id="rId15">
        <w:r>
          <w:rPr>
            <w:rStyle w:val="Hyperlink"/>
          </w:rPr>
          <w:t>http://eurpub.oxfordjournals.org/content/18/4/354.short</w:t>
        </w:r>
      </w:hyperlink>
      <w:r>
        <w:t>.</w:t>
      </w:r>
    </w:p>
    <w:p w14:paraId="79B1B7D3" w14:textId="77777777" w:rsidR="00FA042F" w:rsidRDefault="00CF3329">
      <w:pPr>
        <w:pStyle w:val="Bibliography"/>
      </w:pPr>
      <w:r>
        <w:lastRenderedPageBreak/>
        <w:t xml:space="preserve">Oberlander, Jonathan. 2010. “Long Time Coming: Why Health Reform Finally Passed.” </w:t>
      </w:r>
      <w:r>
        <w:rPr>
          <w:i/>
        </w:rPr>
        <w:t>Health Affairs</w:t>
      </w:r>
      <w:r>
        <w:t xml:space="preserve"> 29(6): 1112–16. </w:t>
      </w:r>
      <w:hyperlink r:id="rId16">
        <w:r>
          <w:rPr>
            <w:rStyle w:val="Hyperlink"/>
          </w:rPr>
          <w:t>http://content.healthaffairs.org/content/29/6/1112.abstract</w:t>
        </w:r>
      </w:hyperlink>
      <w:r>
        <w:t>.</w:t>
      </w:r>
    </w:p>
    <w:p w14:paraId="31E6173C" w14:textId="77777777" w:rsidR="00FA042F" w:rsidRDefault="00CF3329">
      <w:pPr>
        <w:pStyle w:val="Bibliography"/>
      </w:pPr>
      <w:r>
        <w:t xml:space="preserve">Oliver, Thomas R. 2006. “The Politics of Public Health Policy.” </w:t>
      </w:r>
      <w:r>
        <w:rPr>
          <w:i/>
        </w:rPr>
        <w:t>Annual Review of Public Health</w:t>
      </w:r>
      <w:r>
        <w:t xml:space="preserve"> 27(1): 195–233. </w:t>
      </w:r>
      <w:hyperlink r:id="rId17">
        <w:r>
          <w:rPr>
            <w:rStyle w:val="Hyperlink"/>
          </w:rPr>
          <w:t xml:space="preserve">http://dx.doi.org/10.1146/annurev.publhealth.25.101802.123126  </w:t>
        </w:r>
      </w:hyperlink>
      <w:r>
        <w:t>.</w:t>
      </w:r>
    </w:p>
    <w:p w14:paraId="63161CC1" w14:textId="77777777" w:rsidR="00FA042F" w:rsidRDefault="00CF3329">
      <w:pPr>
        <w:pStyle w:val="Bibliography"/>
      </w:pPr>
      <w:r>
        <w:t xml:space="preserve">Smith, David G. 2002. </w:t>
      </w:r>
      <w:r>
        <w:rPr>
          <w:i/>
        </w:rPr>
        <w:t>Entitlement Politics: Medicare and Medicaid, 1995-2001</w:t>
      </w:r>
      <w:r>
        <w:t>. Transaction Publishers. Book.</w:t>
      </w:r>
    </w:p>
    <w:p w14:paraId="625A0EA6" w14:textId="77777777" w:rsidR="00FA042F" w:rsidRDefault="00CF3329">
      <w:pPr>
        <w:pStyle w:val="Bibliography"/>
      </w:pPr>
      <w:r>
        <w:t xml:space="preserve">Starr, Paul. 1982. </w:t>
      </w:r>
      <w:r>
        <w:rPr>
          <w:i/>
        </w:rPr>
        <w:t>The Social Transformation of American Medicine (Book 2)</w:t>
      </w:r>
      <w:r>
        <w:t>. Basic Books. Book.</w:t>
      </w:r>
    </w:p>
    <w:p w14:paraId="33F0DDC8" w14:textId="77777777" w:rsidR="00FA042F" w:rsidRDefault="00CF3329">
      <w:pPr>
        <w:pStyle w:val="Bibliography"/>
      </w:pPr>
      <w:r>
        <w:t xml:space="preserve">———. 2011. </w:t>
      </w:r>
      <w:r>
        <w:rPr>
          <w:i/>
        </w:rPr>
        <w:t>Remedy and Reaction</w:t>
      </w:r>
      <w:r>
        <w:t>. New Haven: Yale University Press.</w:t>
      </w:r>
    </w:p>
    <w:sectPr w:rsidR="00FA042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ierra Smucker" w:date="2015-09-22T17:05:00Z" w:initials="SS">
    <w:p w14:paraId="49919B72" w14:textId="77777777" w:rsidR="00CA37C6" w:rsidRDefault="00CA37C6">
      <w:pPr>
        <w:pStyle w:val="CommentText"/>
      </w:pPr>
      <w:r>
        <w:rPr>
          <w:rStyle w:val="CommentReference"/>
        </w:rPr>
        <w:annotationRef/>
      </w:r>
      <w:r>
        <w:t xml:space="preserve">I think you mean there are two ways of looking at it as opposed to the two being interrelated. My idea of an ‘interrelated’ model of experst and public opinion would be the public respects expert opinion and follows their lead. I know this is true for some issues but not all. </w:t>
      </w:r>
    </w:p>
  </w:comment>
  <w:comment w:id="4" w:author="Sierra Smucker" w:date="2015-09-22T17:06:00Z" w:initials="SS">
    <w:p w14:paraId="720542E5" w14:textId="77777777" w:rsidR="00CA37C6" w:rsidRDefault="00CA37C6">
      <w:pPr>
        <w:pStyle w:val="CommentText"/>
      </w:pPr>
      <w:r>
        <w:rPr>
          <w:rStyle w:val="CommentReference"/>
        </w:rPr>
        <w:annotationRef/>
      </w:r>
      <w:r>
        <w:t xml:space="preserve">There is also an implication here that the ACA was developed in light of new evidence from experts b/c it passed without popular support for it. Is this true? </w:t>
      </w:r>
    </w:p>
  </w:comment>
  <w:comment w:id="5" w:author="Sierra Smucker" w:date="2015-09-22T17:08:00Z" w:initials="SS">
    <w:p w14:paraId="4EE44D44" w14:textId="77777777" w:rsidR="00CA37C6" w:rsidRDefault="00CA37C6">
      <w:pPr>
        <w:pStyle w:val="CommentText"/>
      </w:pPr>
      <w:r>
        <w:rPr>
          <w:rStyle w:val="CommentReference"/>
        </w:rPr>
        <w:annotationRef/>
      </w:r>
      <w:r>
        <w:t xml:space="preserve">So your argument is that if we all agreed that there should be public driven policy that we would not have the ACA and if we had only expert driven policy we would have a totally different policy. But because of the democratic process we have a little bit of both? </w:t>
      </w:r>
    </w:p>
  </w:comment>
  <w:comment w:id="7" w:author="Sierra Smucker" w:date="2015-09-22T17:51:00Z" w:initials="SS">
    <w:p w14:paraId="27751022" w14:textId="77777777" w:rsidR="00B51EFD" w:rsidRDefault="00B51EFD">
      <w:pPr>
        <w:pStyle w:val="CommentText"/>
      </w:pPr>
      <w:r>
        <w:rPr>
          <w:rStyle w:val="CommentReference"/>
        </w:rPr>
        <w:annotationRef/>
      </w:r>
      <w:r w:rsidR="00670FDF">
        <w:t xml:space="preserve">I wish I knew a bit more about what specific institutional factors you thought would mediate this. All the reading I’ve done on the policy process emphasizes the sort of randomness of this type of work especially when it comes to epistemic communities influence. </w:t>
      </w:r>
    </w:p>
  </w:comment>
  <w:comment w:id="8" w:author="Sierra Smucker" w:date="2015-09-22T17:51:00Z" w:initials="SS">
    <w:p w14:paraId="50F8A771" w14:textId="77777777" w:rsidR="00B51EFD" w:rsidRDefault="00B51EFD">
      <w:pPr>
        <w:pStyle w:val="CommentText"/>
      </w:pPr>
      <w:r>
        <w:rPr>
          <w:rStyle w:val="CommentReference"/>
        </w:rPr>
        <w:annotationRef/>
      </w:r>
      <w:r w:rsidR="00670FDF">
        <w:t xml:space="preserve">You mean : </w:t>
      </w:r>
      <w:r>
        <w:t>Pluralism isn’t real</w:t>
      </w:r>
    </w:p>
  </w:comment>
  <w:comment w:id="9" w:author="Sierra Smucker" w:date="2015-09-22T17:51:00Z" w:initials="SS">
    <w:p w14:paraId="6E3C71A4" w14:textId="77777777" w:rsidR="00B51EFD" w:rsidRDefault="00B51EFD">
      <w:pPr>
        <w:pStyle w:val="CommentText"/>
      </w:pPr>
      <w:r>
        <w:rPr>
          <w:rStyle w:val="CommentReference"/>
        </w:rPr>
        <w:annotationRef/>
      </w:r>
      <w:r w:rsidR="00670FDF">
        <w:t xml:space="preserve">This means: </w:t>
      </w:r>
      <w:r>
        <w:t>Surveys are bad?</w:t>
      </w:r>
    </w:p>
  </w:comment>
  <w:comment w:id="10" w:author="Sierra Smucker" w:date="2015-09-22T17:52:00Z" w:initials="SS">
    <w:p w14:paraId="1FE08762" w14:textId="77777777" w:rsidR="00B51EFD" w:rsidRDefault="00B51EFD">
      <w:pPr>
        <w:pStyle w:val="CommentText"/>
      </w:pPr>
      <w:r>
        <w:rPr>
          <w:rStyle w:val="CommentReference"/>
        </w:rPr>
        <w:annotationRef/>
      </w:r>
      <w:r w:rsidR="00670FDF">
        <w:t>This means: O</w:t>
      </w:r>
      <w:r>
        <w:t xml:space="preserve">rganization of congress, judicial system, and presidency? </w:t>
      </w:r>
    </w:p>
  </w:comment>
  <w:comment w:id="11" w:author="Sierra Smucker" w:date="2015-09-22T17:53:00Z" w:initials="SS">
    <w:p w14:paraId="03B6762C" w14:textId="77777777" w:rsidR="00B51EFD" w:rsidRDefault="00B51EFD">
      <w:pPr>
        <w:pStyle w:val="CommentText"/>
      </w:pPr>
      <w:r>
        <w:rPr>
          <w:rStyle w:val="CommentReference"/>
        </w:rPr>
        <w:annotationRef/>
      </w:r>
      <w:r>
        <w:t xml:space="preserve">In general, this is an excellent topic. I see it as an important part of the larger debates about “who governs” and whether American democracy is truly pluralistic or elite driven. </w:t>
      </w:r>
    </w:p>
    <w:p w14:paraId="09E038F9" w14:textId="77777777" w:rsidR="00B51EFD" w:rsidRDefault="00B51EFD">
      <w:pPr>
        <w:pStyle w:val="CommentText"/>
      </w:pPr>
    </w:p>
    <w:p w14:paraId="79F66AC4" w14:textId="77777777" w:rsidR="00B51EFD" w:rsidRDefault="00B51EFD">
      <w:pPr>
        <w:pStyle w:val="CommentText"/>
      </w:pPr>
      <w:r>
        <w:t xml:space="preserve">While this is a great kick off to your puzzle, I have some questions. </w:t>
      </w:r>
    </w:p>
    <w:p w14:paraId="7D6AD7E3" w14:textId="77777777" w:rsidR="00B51EFD" w:rsidRDefault="00B51EFD">
      <w:pPr>
        <w:pStyle w:val="CommentText"/>
      </w:pPr>
    </w:p>
    <w:p w14:paraId="06E914E2" w14:textId="77777777" w:rsidR="00B51EFD" w:rsidRDefault="00B51EFD" w:rsidP="00B51EFD">
      <w:pPr>
        <w:pStyle w:val="CommentText"/>
        <w:numPr>
          <w:ilvl w:val="0"/>
          <w:numId w:val="3"/>
        </w:numPr>
      </w:pPr>
      <w:r>
        <w:t xml:space="preserve">What will your model look like? How will you guage wether a policy is more ridgedly tied to public opinion or if it is expert driven? Some policies I can imagine might not be aligned with public opinion but they might still be motivated by mass publics (strong minority groups of citizens). Experts can also be influenced by trends that the public is influenced by. Increased attention to obesity in the policy sphere is not simply driven by elite or public opinion but probably both. I would like to hear more about how you will define you outcome variable. </w:t>
      </w:r>
    </w:p>
    <w:p w14:paraId="36D2C77E" w14:textId="77777777" w:rsidR="00B51EFD" w:rsidRDefault="00B51EFD" w:rsidP="00B51EFD">
      <w:pPr>
        <w:pStyle w:val="CommentText"/>
        <w:numPr>
          <w:ilvl w:val="0"/>
          <w:numId w:val="3"/>
        </w:numPr>
      </w:pPr>
      <w:r>
        <w:t xml:space="preserve"> You say you are developing a generalized theory but health policy is very specific and very integrated with an expert community. Do you worry that by picking such an expert heavy field that your results will skew heavily towards expert opinion? </w:t>
      </w:r>
    </w:p>
    <w:p w14:paraId="4F3BF8C0" w14:textId="77777777" w:rsidR="00B51EFD" w:rsidRDefault="00B51EFD" w:rsidP="00B51EFD">
      <w:pPr>
        <w:pStyle w:val="CommentText"/>
        <w:numPr>
          <w:ilvl w:val="0"/>
          <w:numId w:val="3"/>
        </w:numPr>
      </w:pPr>
      <w:r>
        <w:t xml:space="preserve">One criticism of public opinion research is that surveys can be very misleading (you have said this to me yourself!). How will you control for this possibility when creating this model? </w:t>
      </w:r>
      <w:r w:rsidR="00670FDF">
        <w:t xml:space="preserve">People might not want to ACA but they might love that their kids have health insurance until they are 26. Thus, when lawmakers pass the ACA they might be thinking more about pleasing people through this specific act (even if they say they don’t want Obama care) as opposed to just listening to experts. </w:t>
      </w:r>
    </w:p>
    <w:p w14:paraId="4AC2BEA2" w14:textId="77777777" w:rsidR="00B51EFD" w:rsidRDefault="00B51EFD" w:rsidP="00B51EFD">
      <w:pPr>
        <w:pStyle w:val="CommentText"/>
        <w:numPr>
          <w:ilvl w:val="0"/>
          <w:numId w:val="3"/>
        </w:numPr>
      </w:pPr>
      <w:r>
        <w:t xml:space="preserve">What I really want to be convinced of (but I am not sure if I am yet) is that these two normative conceptions of democracy (one run by experts and one run by public opinion) are significantly at odds. </w:t>
      </w:r>
      <w:r w:rsidR="00670FDF">
        <w:t xml:space="preserve">Aren’t people supposed to be informed about policy before they vote and if experts are those people, maybe the real problem is that people don’t have sufficient access to the messages of these experts not that the institutions are set up in correctly.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919B72" w15:done="0"/>
  <w15:commentEx w15:paraId="720542E5" w15:done="0"/>
  <w15:commentEx w15:paraId="4EE44D44" w15:done="0"/>
  <w15:commentEx w15:paraId="27751022" w15:done="0"/>
  <w15:commentEx w15:paraId="50F8A771" w15:done="0"/>
  <w15:commentEx w15:paraId="6E3C71A4" w15:done="0"/>
  <w15:commentEx w15:paraId="1FE08762" w15:done="0"/>
  <w15:commentEx w15:paraId="4AC2BEA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E8B9A" w14:textId="77777777" w:rsidR="0031338B" w:rsidRDefault="0031338B">
      <w:pPr>
        <w:spacing w:after="0"/>
      </w:pPr>
      <w:r>
        <w:separator/>
      </w:r>
    </w:p>
  </w:endnote>
  <w:endnote w:type="continuationSeparator" w:id="0">
    <w:p w14:paraId="7B327B60" w14:textId="77777777" w:rsidR="0031338B" w:rsidRDefault="003133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69B4E" w14:textId="77777777" w:rsidR="0031338B" w:rsidRDefault="0031338B">
      <w:r>
        <w:separator/>
      </w:r>
    </w:p>
  </w:footnote>
  <w:footnote w:type="continuationSeparator" w:id="0">
    <w:p w14:paraId="5DD508C5" w14:textId="77777777" w:rsidR="0031338B" w:rsidRDefault="00313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C057ED8"/>
    <w:multiLevelType w:val="multilevel"/>
    <w:tmpl w:val="2668D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5C024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99E0AB3"/>
    <w:multiLevelType w:val="hybridMultilevel"/>
    <w:tmpl w:val="9E584576"/>
    <w:lvl w:ilvl="0" w:tplc="6EDA28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erra Smucker">
    <w15:presenceInfo w15:providerId="Windows Live" w15:userId="e0ab517f542367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1338B"/>
    <w:rsid w:val="004E29B3"/>
    <w:rsid w:val="00590D07"/>
    <w:rsid w:val="00670FDF"/>
    <w:rsid w:val="00784D58"/>
    <w:rsid w:val="008474D8"/>
    <w:rsid w:val="008D6863"/>
    <w:rsid w:val="00B51EFD"/>
    <w:rsid w:val="00B86B75"/>
    <w:rsid w:val="00BC48D5"/>
    <w:rsid w:val="00C36279"/>
    <w:rsid w:val="00CA37C6"/>
    <w:rsid w:val="00CF3329"/>
    <w:rsid w:val="00E315A3"/>
    <w:rsid w:val="00FA04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3068"/>
  <w15:docId w15:val="{02EBE3C1-1302-4F0B-99EE-EC0C0F9C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CA37C6"/>
    <w:rPr>
      <w:sz w:val="16"/>
      <w:szCs w:val="16"/>
    </w:rPr>
  </w:style>
  <w:style w:type="paragraph" w:styleId="CommentText">
    <w:name w:val="annotation text"/>
    <w:basedOn w:val="Normal"/>
    <w:link w:val="CommentTextChar"/>
    <w:semiHidden/>
    <w:unhideWhenUsed/>
    <w:rsid w:val="00CA37C6"/>
    <w:rPr>
      <w:sz w:val="20"/>
      <w:szCs w:val="20"/>
    </w:rPr>
  </w:style>
  <w:style w:type="character" w:customStyle="1" w:styleId="CommentTextChar">
    <w:name w:val="Comment Text Char"/>
    <w:basedOn w:val="DefaultParagraphFont"/>
    <w:link w:val="CommentText"/>
    <w:semiHidden/>
    <w:rsid w:val="00CA37C6"/>
    <w:rPr>
      <w:sz w:val="20"/>
      <w:szCs w:val="20"/>
    </w:rPr>
  </w:style>
  <w:style w:type="paragraph" w:styleId="CommentSubject">
    <w:name w:val="annotation subject"/>
    <w:basedOn w:val="CommentText"/>
    <w:next w:val="CommentText"/>
    <w:link w:val="CommentSubjectChar"/>
    <w:semiHidden/>
    <w:unhideWhenUsed/>
    <w:rsid w:val="00CA37C6"/>
    <w:rPr>
      <w:b/>
      <w:bCs/>
    </w:rPr>
  </w:style>
  <w:style w:type="character" w:customStyle="1" w:styleId="CommentSubjectChar">
    <w:name w:val="Comment Subject Char"/>
    <w:basedOn w:val="CommentTextChar"/>
    <w:link w:val="CommentSubject"/>
    <w:semiHidden/>
    <w:rsid w:val="00CA37C6"/>
    <w:rPr>
      <w:b/>
      <w:bCs/>
      <w:sz w:val="20"/>
      <w:szCs w:val="20"/>
    </w:rPr>
  </w:style>
  <w:style w:type="paragraph" w:styleId="BalloonText">
    <w:name w:val="Balloon Text"/>
    <w:basedOn w:val="Normal"/>
    <w:link w:val="BalloonTextChar"/>
    <w:semiHidden/>
    <w:unhideWhenUsed/>
    <w:rsid w:val="00CA37C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A37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jph.aphapublications.org/doi/abs/10.2105/AJPH.2007.1132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x.doi.org/10.1007/s10754-009-9064-4" TargetMode="External"/><Relationship Id="rId17" Type="http://schemas.openxmlformats.org/officeDocument/2006/relationships/hyperlink" Target="%20http://dx.doi.org/10.1146/annurev.publhealth.25.101802.123126%20%20" TargetMode="External"/><Relationship Id="rId2" Type="http://schemas.openxmlformats.org/officeDocument/2006/relationships/styles" Target="styles.xml"/><Relationship Id="rId16" Type="http://schemas.openxmlformats.org/officeDocument/2006/relationships/hyperlink" Target="http://content.healthaffairs.org/content/29/6/1112.abstra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jm.org/doi/full/10.1056/NEJMp1003844" TargetMode="External"/><Relationship Id="rId5" Type="http://schemas.openxmlformats.org/officeDocument/2006/relationships/footnotes" Target="footnotes.xml"/><Relationship Id="rId15" Type="http://schemas.openxmlformats.org/officeDocument/2006/relationships/hyperlink" Target="http://eurpub.oxfordjournals.org/content/18/4/354.short" TargetMode="External"/><Relationship Id="rId10" Type="http://schemas.openxmlformats.org/officeDocument/2006/relationships/hyperlink" Target="http://heapro.oxfordjournals.org/content/26/1/109.abstract"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link.springer.com/article/10.1007/s11606-012-202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Sierra Smucker</dc:creator>
  <cp:lastModifiedBy>Sierra Smucker</cp:lastModifiedBy>
  <cp:revision>2</cp:revision>
  <dcterms:created xsi:type="dcterms:W3CDTF">2015-09-22T22:32:00Z</dcterms:created>
  <dcterms:modified xsi:type="dcterms:W3CDTF">2015-09-22T22:32:00Z</dcterms:modified>
</cp:coreProperties>
</file>